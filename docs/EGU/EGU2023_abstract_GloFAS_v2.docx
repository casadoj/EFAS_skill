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0DBFE" w14:textId="77777777" w:rsidR="00EC0DA7" w:rsidRPr="00EC0DA7" w:rsidRDefault="00EC0DA7" w:rsidP="00EC0DA7">
      <w:pPr>
        <w:shd w:val="clear" w:color="auto" w:fill="FFFFFF"/>
        <w:suppressAutoHyphens w:val="0"/>
        <w:rPr>
          <w:rFonts w:ascii="Helvetica" w:eastAsia="Times New Roman" w:hAnsi="Helvetica" w:cs="Times New Roman"/>
          <w:color w:val="FF0000"/>
          <w:kern w:val="0"/>
          <w:sz w:val="23"/>
          <w:szCs w:val="23"/>
          <w:lang w:val="en-US" w:eastAsia="en-US" w:bidi="ar-SA"/>
        </w:rPr>
      </w:pPr>
      <w:r w:rsidRPr="003040FE">
        <w:rPr>
          <w:rFonts w:ascii="Helvetica" w:hAnsi="Helvetica"/>
          <w:color w:val="FF0000"/>
          <w:sz w:val="23"/>
          <w:szCs w:val="23"/>
          <w:lang w:val="en-US"/>
          <w:rPrChange w:id="0" w:author="CASADO RODRIGUEZ Jesus (JRC-ISPRA)" w:date="2023-01-03T08:51:00Z">
            <w:rPr>
              <w:rFonts w:ascii="Helvetica" w:hAnsi="Helvetica"/>
              <w:color w:val="FF0000"/>
              <w:sz w:val="23"/>
              <w:szCs w:val="23"/>
            </w:rPr>
          </w:rPrChange>
        </w:rPr>
        <w:t>HS2.5 </w:t>
      </w:r>
    </w:p>
    <w:p w14:paraId="50F46435" w14:textId="77777777" w:rsidR="00EC0DA7" w:rsidRPr="003040FE" w:rsidRDefault="00EC0DA7" w:rsidP="00EC0DA7">
      <w:pPr>
        <w:shd w:val="clear" w:color="auto" w:fill="FFFFFF"/>
        <w:rPr>
          <w:rFonts w:ascii="Helvetica" w:hAnsi="Helvetica"/>
          <w:b/>
          <w:bCs/>
          <w:color w:val="FF0000"/>
          <w:sz w:val="23"/>
          <w:szCs w:val="23"/>
          <w:lang w:val="en-US"/>
          <w:rPrChange w:id="1" w:author="CASADO RODRIGUEZ Jesus (JRC-ISPRA)" w:date="2023-01-03T08:51:00Z">
            <w:rPr>
              <w:rFonts w:ascii="Helvetica" w:hAnsi="Helvetica"/>
              <w:b/>
              <w:bCs/>
              <w:color w:val="FF0000"/>
              <w:sz w:val="23"/>
              <w:szCs w:val="23"/>
            </w:rPr>
          </w:rPrChange>
        </w:rPr>
      </w:pPr>
      <w:r w:rsidRPr="003040FE">
        <w:rPr>
          <w:rStyle w:val="link-coloured"/>
          <w:rFonts w:ascii="Helvetica" w:hAnsi="Helvetica"/>
          <w:b/>
          <w:bCs/>
          <w:color w:val="FF0000"/>
          <w:sz w:val="23"/>
          <w:szCs w:val="23"/>
          <w:lang w:val="en-US"/>
          <w:rPrChange w:id="2" w:author="CASADO RODRIGUEZ Jesus (JRC-ISPRA)" w:date="2023-01-03T08:51:00Z">
            <w:rPr>
              <w:rStyle w:val="link-coloured"/>
              <w:rFonts w:ascii="Helvetica" w:hAnsi="Helvetica"/>
              <w:b/>
              <w:bCs/>
              <w:color w:val="FF0000"/>
              <w:sz w:val="23"/>
              <w:szCs w:val="23"/>
            </w:rPr>
          </w:rPrChange>
        </w:rPr>
        <w:t>Large-scale hydrology</w:t>
      </w:r>
    </w:p>
    <w:p w14:paraId="4AB5234A" w14:textId="77777777" w:rsidR="00EC0DA7" w:rsidRPr="003040FE" w:rsidRDefault="00EC0DA7" w:rsidP="00EC0DA7">
      <w:pPr>
        <w:shd w:val="clear" w:color="auto" w:fill="FFFFFF"/>
        <w:rPr>
          <w:rFonts w:ascii="Helvetica" w:hAnsi="Helvetica"/>
          <w:sz w:val="23"/>
          <w:szCs w:val="23"/>
          <w:lang w:val="en-US"/>
          <w:rPrChange w:id="3" w:author="CASADO RODRIGUEZ Jesus (JRC-ISPRA)" w:date="2023-01-03T08:51:00Z">
            <w:rPr>
              <w:rFonts w:ascii="Helvetica" w:hAnsi="Helvetica"/>
              <w:sz w:val="23"/>
              <w:szCs w:val="23"/>
            </w:rPr>
          </w:rPrChange>
        </w:rPr>
      </w:pPr>
      <w:r w:rsidRPr="003040FE">
        <w:rPr>
          <w:rFonts w:ascii="Helvetica" w:hAnsi="Helvetica"/>
          <w:sz w:val="23"/>
          <w:szCs w:val="23"/>
          <w:lang w:val="en-US"/>
          <w:rPrChange w:id="4" w:author="CASADO RODRIGUEZ Jesus (JRC-ISPRA)" w:date="2023-01-03T08:51:00Z">
            <w:rPr>
              <w:rFonts w:ascii="Helvetica" w:hAnsi="Helvetica"/>
              <w:sz w:val="23"/>
              <w:szCs w:val="23"/>
            </w:rPr>
          </w:rPrChange>
        </w:rPr>
        <w:t xml:space="preserve">Convener: Inge de </w:t>
      </w:r>
      <w:proofErr w:type="spellStart"/>
      <w:r w:rsidRPr="003040FE">
        <w:rPr>
          <w:rFonts w:ascii="Helvetica" w:hAnsi="Helvetica"/>
          <w:sz w:val="23"/>
          <w:szCs w:val="23"/>
          <w:lang w:val="en-US"/>
          <w:rPrChange w:id="5" w:author="CASADO RODRIGUEZ Jesus (JRC-ISPRA)" w:date="2023-01-03T08:51:00Z">
            <w:rPr>
              <w:rFonts w:ascii="Helvetica" w:hAnsi="Helvetica"/>
              <w:sz w:val="23"/>
              <w:szCs w:val="23"/>
            </w:rPr>
          </w:rPrChange>
        </w:rPr>
        <w:t>Graaf</w:t>
      </w:r>
      <w:r w:rsidRPr="003040FE">
        <w:rPr>
          <w:rStyle w:val="comtosotagging"/>
          <w:rFonts w:ascii="Helvetica" w:hAnsi="Helvetica"/>
          <w:b/>
          <w:bCs/>
          <w:color w:val="008000"/>
          <w:sz w:val="23"/>
          <w:szCs w:val="23"/>
          <w:vertAlign w:val="superscript"/>
          <w:lang w:val="en-US"/>
          <w:rPrChange w:id="6" w:author="CASADO RODRIGUEZ Jesus (JRC-ISPRA)" w:date="2023-01-03T08:51:00Z">
            <w:rPr>
              <w:rStyle w:val="comtosotagging"/>
              <w:rFonts w:ascii="Helvetica" w:hAnsi="Helvetica"/>
              <w:b/>
              <w:bCs/>
              <w:color w:val="008000"/>
              <w:sz w:val="23"/>
              <w:szCs w:val="23"/>
              <w:vertAlign w:val="superscript"/>
            </w:rPr>
          </w:rPrChange>
        </w:rPr>
        <w:t>ECS</w:t>
      </w:r>
      <w:proofErr w:type="spellEnd"/>
      <w:r w:rsidRPr="003040FE">
        <w:rPr>
          <w:rFonts w:ascii="Helvetica" w:hAnsi="Helvetica"/>
          <w:sz w:val="23"/>
          <w:szCs w:val="23"/>
          <w:lang w:val="en-US"/>
          <w:rPrChange w:id="7" w:author="CASADO RODRIGUEZ Jesus (JRC-ISPRA)" w:date="2023-01-03T08:51:00Z">
            <w:rPr>
              <w:rFonts w:ascii="Helvetica" w:hAnsi="Helvetica"/>
              <w:sz w:val="23"/>
              <w:szCs w:val="23"/>
            </w:rPr>
          </w:rPrChange>
        </w:rPr>
        <w:t> </w:t>
      </w:r>
      <w:r w:rsidRPr="003040FE">
        <w:rPr>
          <w:rStyle w:val="d-none"/>
          <w:rFonts w:ascii="Helvetica" w:hAnsi="Helvetica"/>
          <w:sz w:val="23"/>
          <w:szCs w:val="23"/>
          <w:lang w:val="en-US"/>
          <w:rPrChange w:id="8" w:author="CASADO RODRIGUEZ Jesus (JRC-ISPRA)" w:date="2023-01-03T08:51:00Z">
            <w:rPr>
              <w:rStyle w:val="d-none"/>
              <w:rFonts w:ascii="Helvetica" w:hAnsi="Helvetica"/>
              <w:sz w:val="23"/>
              <w:szCs w:val="23"/>
            </w:rPr>
          </w:rPrChange>
        </w:rPr>
        <w:t>| </w:t>
      </w:r>
      <w:r w:rsidRPr="003040FE">
        <w:rPr>
          <w:rFonts w:ascii="Helvetica" w:hAnsi="Helvetica"/>
          <w:sz w:val="23"/>
          <w:szCs w:val="23"/>
          <w:lang w:val="en-US"/>
          <w:rPrChange w:id="9" w:author="CASADO RODRIGUEZ Jesus (JRC-ISPRA)" w:date="2023-01-03T08:51:00Z">
            <w:rPr>
              <w:rFonts w:ascii="Helvetica" w:hAnsi="Helvetica"/>
              <w:sz w:val="23"/>
              <w:szCs w:val="23"/>
            </w:rPr>
          </w:rPrChange>
        </w:rPr>
        <w:t xml:space="preserve">Co-conveners: Ruud van der </w:t>
      </w:r>
      <w:proofErr w:type="spellStart"/>
      <w:r w:rsidRPr="003040FE">
        <w:rPr>
          <w:rFonts w:ascii="Helvetica" w:hAnsi="Helvetica"/>
          <w:sz w:val="23"/>
          <w:szCs w:val="23"/>
          <w:lang w:val="en-US"/>
          <w:rPrChange w:id="10" w:author="CASADO RODRIGUEZ Jesus (JRC-ISPRA)" w:date="2023-01-03T08:51:00Z">
            <w:rPr>
              <w:rFonts w:ascii="Helvetica" w:hAnsi="Helvetica"/>
              <w:sz w:val="23"/>
              <w:szCs w:val="23"/>
            </w:rPr>
          </w:rPrChange>
        </w:rPr>
        <w:t>Ent</w:t>
      </w:r>
      <w:r w:rsidRPr="003040FE">
        <w:rPr>
          <w:rStyle w:val="comtosotagging"/>
          <w:rFonts w:ascii="Helvetica" w:hAnsi="Helvetica"/>
          <w:b/>
          <w:bCs/>
          <w:color w:val="008000"/>
          <w:sz w:val="23"/>
          <w:szCs w:val="23"/>
          <w:vertAlign w:val="superscript"/>
          <w:lang w:val="en-US"/>
          <w:rPrChange w:id="11" w:author="CASADO RODRIGUEZ Jesus (JRC-ISPRA)" w:date="2023-01-03T08:51:00Z">
            <w:rPr>
              <w:rStyle w:val="comtosotagging"/>
              <w:rFonts w:ascii="Helvetica" w:hAnsi="Helvetica"/>
              <w:b/>
              <w:bCs/>
              <w:color w:val="008000"/>
              <w:sz w:val="23"/>
              <w:szCs w:val="23"/>
              <w:vertAlign w:val="superscript"/>
            </w:rPr>
          </w:rPrChange>
        </w:rPr>
        <w:t>ECS</w:t>
      </w:r>
      <w:proofErr w:type="spellEnd"/>
      <w:r w:rsidRPr="003040FE">
        <w:rPr>
          <w:rFonts w:ascii="Helvetica" w:hAnsi="Helvetica"/>
          <w:sz w:val="23"/>
          <w:szCs w:val="23"/>
          <w:lang w:val="en-US"/>
          <w:rPrChange w:id="12" w:author="CASADO RODRIGUEZ Jesus (JRC-ISPRA)" w:date="2023-01-03T08:51:00Z">
            <w:rPr>
              <w:rFonts w:ascii="Helvetica" w:hAnsi="Helvetica"/>
              <w:sz w:val="23"/>
              <w:szCs w:val="23"/>
            </w:rPr>
          </w:rPrChange>
        </w:rPr>
        <w:t>, David Hannah, </w:t>
      </w:r>
      <w:proofErr w:type="spellStart"/>
      <w:r w:rsidRPr="003040FE">
        <w:rPr>
          <w:rFonts w:ascii="Helvetica" w:hAnsi="Helvetica"/>
          <w:sz w:val="23"/>
          <w:szCs w:val="23"/>
          <w:lang w:val="en-US"/>
          <w:rPrChange w:id="13" w:author="CASADO RODRIGUEZ Jesus (JRC-ISPRA)" w:date="2023-01-03T08:51:00Z">
            <w:rPr>
              <w:rFonts w:ascii="Helvetica" w:hAnsi="Helvetica"/>
              <w:sz w:val="23"/>
              <w:szCs w:val="23"/>
            </w:rPr>
          </w:rPrChange>
        </w:rPr>
        <w:t>Oldrich</w:t>
      </w:r>
      <w:proofErr w:type="spellEnd"/>
      <w:r w:rsidRPr="003040FE">
        <w:rPr>
          <w:rFonts w:ascii="Helvetica" w:hAnsi="Helvetica"/>
          <w:sz w:val="23"/>
          <w:szCs w:val="23"/>
          <w:lang w:val="en-US"/>
          <w:rPrChange w:id="14" w:author="CASADO RODRIGUEZ Jesus (JRC-ISPRA)" w:date="2023-01-03T08:51:00Z">
            <w:rPr>
              <w:rFonts w:ascii="Helvetica" w:hAnsi="Helvetica"/>
              <w:sz w:val="23"/>
              <w:szCs w:val="23"/>
            </w:rPr>
          </w:rPrChange>
        </w:rPr>
        <w:t xml:space="preserve"> </w:t>
      </w:r>
      <w:proofErr w:type="spellStart"/>
      <w:r w:rsidRPr="003040FE">
        <w:rPr>
          <w:rFonts w:ascii="Helvetica" w:hAnsi="Helvetica"/>
          <w:sz w:val="23"/>
          <w:szCs w:val="23"/>
          <w:lang w:val="en-US"/>
          <w:rPrChange w:id="15" w:author="CASADO RODRIGUEZ Jesus (JRC-ISPRA)" w:date="2023-01-03T08:51:00Z">
            <w:rPr>
              <w:rFonts w:ascii="Helvetica" w:hAnsi="Helvetica"/>
              <w:sz w:val="23"/>
              <w:szCs w:val="23"/>
            </w:rPr>
          </w:rPrChange>
        </w:rPr>
        <w:t>Rakovec</w:t>
      </w:r>
      <w:r w:rsidRPr="003040FE">
        <w:rPr>
          <w:rStyle w:val="comtosotagging"/>
          <w:rFonts w:ascii="Helvetica" w:hAnsi="Helvetica"/>
          <w:b/>
          <w:bCs/>
          <w:color w:val="008000"/>
          <w:sz w:val="23"/>
          <w:szCs w:val="23"/>
          <w:vertAlign w:val="superscript"/>
          <w:lang w:val="en-US"/>
          <w:rPrChange w:id="16" w:author="CASADO RODRIGUEZ Jesus (JRC-ISPRA)" w:date="2023-01-03T08:51:00Z">
            <w:rPr>
              <w:rStyle w:val="comtosotagging"/>
              <w:rFonts w:ascii="Helvetica" w:hAnsi="Helvetica"/>
              <w:b/>
              <w:bCs/>
              <w:color w:val="008000"/>
              <w:sz w:val="23"/>
              <w:szCs w:val="23"/>
              <w:vertAlign w:val="superscript"/>
            </w:rPr>
          </w:rPrChange>
        </w:rPr>
        <w:t>ECS</w:t>
      </w:r>
      <w:proofErr w:type="spellEnd"/>
      <w:r w:rsidRPr="003040FE">
        <w:rPr>
          <w:rFonts w:ascii="Helvetica" w:hAnsi="Helvetica"/>
          <w:sz w:val="23"/>
          <w:szCs w:val="23"/>
          <w:lang w:val="en-US"/>
          <w:rPrChange w:id="17" w:author="CASADO RODRIGUEZ Jesus (JRC-ISPRA)" w:date="2023-01-03T08:51:00Z">
            <w:rPr>
              <w:rFonts w:ascii="Helvetica" w:hAnsi="Helvetica"/>
              <w:sz w:val="23"/>
              <w:szCs w:val="23"/>
            </w:rPr>
          </w:rPrChange>
        </w:rPr>
        <w:t>, Shannon Sterling</w:t>
      </w:r>
    </w:p>
    <w:p w14:paraId="29B3A1D5" w14:textId="77777777" w:rsidR="00953808" w:rsidRDefault="00953808" w:rsidP="00EC0DA7">
      <w:pPr>
        <w:pStyle w:val="NormalWeb"/>
        <w:shd w:val="clear" w:color="auto" w:fill="FFFFFF"/>
        <w:spacing w:before="0" w:beforeAutospacing="0"/>
        <w:rPr>
          <w:rFonts w:ascii="Helvetica" w:hAnsi="Helvetica"/>
          <w:sz w:val="23"/>
          <w:szCs w:val="23"/>
        </w:rPr>
      </w:pPr>
    </w:p>
    <w:p w14:paraId="004DD899" w14:textId="51F47183" w:rsidR="00EC0DA7" w:rsidRDefault="00EC0DA7" w:rsidP="00EC0DA7">
      <w:pPr>
        <w:pStyle w:val="NormalWeb"/>
        <w:shd w:val="clear" w:color="auto" w:fill="FFFFFF"/>
        <w:spacing w:before="0" w:beforeAutospacing="0"/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>In the current context of global change, a better understanding of our large-scale hydrology is vital. For example, by increasing our knowledge of the climate system and water cycle, improve assessments of water resources in a changing environment, perform hydrological forecasting, and evaluate the impact of transboundary water resource management.</w:t>
      </w:r>
      <w:r>
        <w:rPr>
          <w:rFonts w:ascii="Helvetica" w:hAnsi="Helvetica"/>
          <w:sz w:val="23"/>
          <w:szCs w:val="23"/>
        </w:rPr>
        <w:br/>
      </w:r>
      <w:r>
        <w:rPr>
          <w:rFonts w:ascii="Helvetica" w:hAnsi="Helvetica"/>
          <w:sz w:val="23"/>
          <w:szCs w:val="23"/>
        </w:rPr>
        <w:br/>
        <w:t>We invite contributions from across hydrological, atmospheric, and earth surface processes communities. In particular, we welcome abstracts that address advances in:</w:t>
      </w:r>
      <w:r>
        <w:rPr>
          <w:rFonts w:ascii="Helvetica" w:hAnsi="Helvetica"/>
          <w:sz w:val="23"/>
          <w:szCs w:val="23"/>
        </w:rPr>
        <w:br/>
      </w:r>
      <w:r>
        <w:rPr>
          <w:rFonts w:ascii="Helvetica" w:hAnsi="Helvetica"/>
          <w:sz w:val="23"/>
          <w:szCs w:val="23"/>
        </w:rPr>
        <w:br/>
        <w:t>(</w:t>
      </w:r>
      <w:proofErr w:type="spellStart"/>
      <w:r>
        <w:rPr>
          <w:rFonts w:ascii="Helvetica" w:hAnsi="Helvetica"/>
          <w:sz w:val="23"/>
          <w:szCs w:val="23"/>
        </w:rPr>
        <w:t>i</w:t>
      </w:r>
      <w:proofErr w:type="spellEnd"/>
      <w:r>
        <w:rPr>
          <w:rFonts w:ascii="Helvetica" w:hAnsi="Helvetica"/>
          <w:sz w:val="23"/>
          <w:szCs w:val="23"/>
        </w:rPr>
        <w:t>) understanding and predicting the current and future state of our global and large scale water resources;</w:t>
      </w:r>
      <w:r>
        <w:rPr>
          <w:rFonts w:ascii="Helvetica" w:hAnsi="Helvetica"/>
          <w:sz w:val="23"/>
          <w:szCs w:val="23"/>
        </w:rPr>
        <w:br/>
      </w:r>
      <w:r>
        <w:rPr>
          <w:rFonts w:ascii="Helvetica" w:hAnsi="Helvetica"/>
          <w:sz w:val="23"/>
          <w:szCs w:val="23"/>
        </w:rPr>
        <w:br/>
        <w:t>(ii) the use of global earth observations and in-situ datasets for large-scale hydrology and data assimilation techniques for large-scale hydrological models;</w:t>
      </w:r>
      <w:r>
        <w:rPr>
          <w:rFonts w:ascii="Helvetica" w:hAnsi="Helvetica"/>
          <w:sz w:val="23"/>
          <w:szCs w:val="23"/>
        </w:rPr>
        <w:br/>
      </w:r>
      <w:r>
        <w:rPr>
          <w:rFonts w:ascii="Helvetica" w:hAnsi="Helvetica"/>
          <w:sz w:val="23"/>
          <w:szCs w:val="23"/>
        </w:rPr>
        <w:br/>
        <w:t>(iii) representation and evaluation of various components of the terrestrial water cycle fluxes and storages (e.g., soil moisture, snow, groundwater, lakes, floodplains, evaporation, river discharge) and atmospheric modeling;</w:t>
      </w:r>
      <w:r>
        <w:rPr>
          <w:rFonts w:ascii="Helvetica" w:hAnsi="Helvetica"/>
          <w:sz w:val="23"/>
          <w:szCs w:val="23"/>
        </w:rPr>
        <w:br/>
      </w:r>
      <w:r>
        <w:rPr>
          <w:rFonts w:ascii="Helvetica" w:hAnsi="Helvetica"/>
          <w:sz w:val="23"/>
          <w:szCs w:val="23"/>
        </w:rPr>
        <w:br/>
        <w:t>(iv) synthesis studies that combine knowledge gained at smaller scales (e.g. catchments or hillslope) to increase our knowledge on process understanding needed for further development of large-scale hydrological models and to identify large-scale patterns and trends.</w:t>
      </w:r>
    </w:p>
    <w:p w14:paraId="37F8385E" w14:textId="77777777" w:rsidR="00EC0DA7" w:rsidRPr="003040FE" w:rsidRDefault="00EC0DA7" w:rsidP="00EC0DA7">
      <w:pPr>
        <w:shd w:val="clear" w:color="auto" w:fill="FFFFFF"/>
        <w:rPr>
          <w:rFonts w:ascii="Helvetica" w:hAnsi="Helvetica"/>
          <w:sz w:val="23"/>
          <w:szCs w:val="23"/>
          <w:lang w:val="en-US"/>
          <w:rPrChange w:id="18" w:author="CASADO RODRIGUEZ Jesus (JRC-ISPRA)" w:date="2023-01-03T08:50:00Z">
            <w:rPr>
              <w:rFonts w:ascii="Helvetica" w:hAnsi="Helvetica"/>
              <w:sz w:val="23"/>
              <w:szCs w:val="23"/>
            </w:rPr>
          </w:rPrChange>
        </w:rPr>
      </w:pPr>
    </w:p>
    <w:p w14:paraId="225C53B7" w14:textId="03C304DE" w:rsidR="00EC0DA7" w:rsidRDefault="00EC0DA7" w:rsidP="002572D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lang w:val="en-GB"/>
        </w:rPr>
      </w:pPr>
    </w:p>
    <w:p w14:paraId="6B9E7A0F" w14:textId="39BD813E" w:rsidR="00EC0DA7" w:rsidRDefault="00EC0DA7" w:rsidP="002572D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lang w:val="en-GB"/>
        </w:rPr>
      </w:pPr>
    </w:p>
    <w:p w14:paraId="361401AA" w14:textId="4B72E47F" w:rsidR="00EC0DA7" w:rsidRDefault="00EC0DA7" w:rsidP="002572D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lang w:val="en-GB"/>
        </w:rPr>
      </w:pPr>
    </w:p>
    <w:p w14:paraId="11B4B30F" w14:textId="5C45EE89" w:rsidR="00153D02" w:rsidRDefault="00153D02" w:rsidP="002572D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lang w:val="en-GB"/>
        </w:rPr>
      </w:pPr>
    </w:p>
    <w:p w14:paraId="01DCDE6E" w14:textId="114DE194" w:rsidR="00153D02" w:rsidRDefault="00153D02" w:rsidP="002572D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lang w:val="en-GB"/>
        </w:rPr>
      </w:pPr>
    </w:p>
    <w:p w14:paraId="73D3A668" w14:textId="19A3EB1B" w:rsidR="00153D02" w:rsidRDefault="00153D02" w:rsidP="002572D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lang w:val="en-GB"/>
        </w:rPr>
      </w:pPr>
    </w:p>
    <w:p w14:paraId="407F2015" w14:textId="67FEA516" w:rsidR="00153D02" w:rsidRDefault="00153D02" w:rsidP="002572D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lang w:val="en-GB"/>
        </w:rPr>
      </w:pPr>
    </w:p>
    <w:p w14:paraId="2F102691" w14:textId="19A45FE5" w:rsidR="00153D02" w:rsidRDefault="00153D02" w:rsidP="002572D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lang w:val="en-GB"/>
        </w:rPr>
      </w:pPr>
    </w:p>
    <w:p w14:paraId="51FF9827" w14:textId="557CE057" w:rsidR="00153D02" w:rsidRDefault="00153D02" w:rsidP="002572D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lang w:val="en-GB"/>
        </w:rPr>
      </w:pPr>
    </w:p>
    <w:p w14:paraId="32B75115" w14:textId="3DAE668D" w:rsidR="00153D02" w:rsidRDefault="00153D02" w:rsidP="002572D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lang w:val="en-GB"/>
        </w:rPr>
      </w:pPr>
    </w:p>
    <w:p w14:paraId="66A0F37B" w14:textId="47A9A1BB" w:rsidR="00153D02" w:rsidRDefault="00153D02" w:rsidP="002572D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lang w:val="en-GB"/>
        </w:rPr>
      </w:pPr>
    </w:p>
    <w:p w14:paraId="51AE59ED" w14:textId="28BCAE85" w:rsidR="00153D02" w:rsidRDefault="00153D02" w:rsidP="002572D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lang w:val="en-GB"/>
        </w:rPr>
      </w:pPr>
    </w:p>
    <w:p w14:paraId="697FDA7D" w14:textId="68EDD3C3" w:rsidR="00153D02" w:rsidRDefault="00153D02" w:rsidP="002572D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lang w:val="en-GB"/>
        </w:rPr>
      </w:pPr>
    </w:p>
    <w:p w14:paraId="06E1BE54" w14:textId="1D4F51DE" w:rsidR="00153D02" w:rsidRDefault="00153D02" w:rsidP="002572D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lang w:val="en-GB"/>
        </w:rPr>
      </w:pPr>
    </w:p>
    <w:p w14:paraId="070471B7" w14:textId="77777777" w:rsidR="00153D02" w:rsidRDefault="00153D02" w:rsidP="002572D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lang w:val="en-GB"/>
        </w:rPr>
      </w:pPr>
    </w:p>
    <w:p w14:paraId="1F07EF75" w14:textId="658D0162" w:rsidR="00EC0DA7" w:rsidRDefault="00EC0DA7" w:rsidP="002572D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lang w:val="en-GB"/>
        </w:rPr>
      </w:pPr>
    </w:p>
    <w:p w14:paraId="6D7AF1D4" w14:textId="209C3B11" w:rsidR="00721B64" w:rsidRDefault="00721B64" w:rsidP="002572D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lang w:val="en-GB"/>
        </w:rPr>
      </w:pPr>
    </w:p>
    <w:p w14:paraId="29A2A03B" w14:textId="44A39B8C" w:rsidR="002572DA" w:rsidRDefault="00B15BCD" w:rsidP="002572D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C27E8C">
        <w:rPr>
          <w:rStyle w:val="normaltextrun"/>
          <w:rFonts w:ascii="Calibri" w:hAnsi="Calibri" w:cs="Calibri"/>
          <w:b/>
          <w:bCs/>
          <w:highlight w:val="yellow"/>
          <w:lang w:val="en-GB"/>
        </w:rPr>
        <w:lastRenderedPageBreak/>
        <w:t>G</w:t>
      </w:r>
      <w:r w:rsidR="002572DA" w:rsidRPr="00C27E8C">
        <w:rPr>
          <w:rStyle w:val="normaltextrun"/>
          <w:rFonts w:ascii="Calibri" w:hAnsi="Calibri" w:cs="Calibri"/>
          <w:b/>
          <w:bCs/>
          <w:highlight w:val="yellow"/>
          <w:lang w:val="en-GB"/>
        </w:rPr>
        <w:t xml:space="preserve">loFAS </w:t>
      </w:r>
      <w:r w:rsidR="00C27E8C" w:rsidRPr="00C27E8C">
        <w:rPr>
          <w:rStyle w:val="normaltextrun"/>
          <w:rFonts w:ascii="Calibri" w:hAnsi="Calibri" w:cs="Calibri"/>
          <w:b/>
          <w:bCs/>
          <w:highlight w:val="yellow"/>
          <w:lang w:val="en-GB"/>
        </w:rPr>
        <w:t>v4.0</w:t>
      </w:r>
      <w:r w:rsidR="002572DA" w:rsidRPr="00C27E8C">
        <w:rPr>
          <w:rStyle w:val="normaltextrun"/>
          <w:rFonts w:ascii="Calibri" w:hAnsi="Calibri" w:cs="Calibri"/>
          <w:b/>
          <w:bCs/>
          <w:highlight w:val="yellow"/>
          <w:lang w:val="en-GB"/>
        </w:rPr>
        <w:t>:</w:t>
      </w:r>
      <w:r w:rsidR="002572DA">
        <w:rPr>
          <w:rStyle w:val="normaltextrun"/>
          <w:rFonts w:ascii="Calibri" w:hAnsi="Calibri" w:cs="Calibri"/>
          <w:b/>
          <w:bCs/>
          <w:lang w:val="en-GB"/>
        </w:rPr>
        <w:t xml:space="preserve"> </w:t>
      </w:r>
      <w:r w:rsidR="005C6EC3">
        <w:rPr>
          <w:rStyle w:val="normaltextrun"/>
          <w:rFonts w:ascii="Calibri" w:hAnsi="Calibri" w:cs="Calibri"/>
          <w:b/>
          <w:bCs/>
          <w:lang w:val="en-GB"/>
        </w:rPr>
        <w:t>t</w:t>
      </w:r>
      <w:r w:rsidR="002572DA">
        <w:rPr>
          <w:rStyle w:val="normaltextrun"/>
          <w:rFonts w:ascii="Calibri" w:hAnsi="Calibri" w:cs="Calibri"/>
          <w:b/>
          <w:bCs/>
          <w:lang w:val="en-GB"/>
        </w:rPr>
        <w:t xml:space="preserve">owards hyper-resolution </w:t>
      </w:r>
      <w:r w:rsidR="005C6EC3">
        <w:rPr>
          <w:rStyle w:val="normaltextrun"/>
          <w:rFonts w:ascii="Calibri" w:hAnsi="Calibri" w:cs="Calibri"/>
          <w:b/>
          <w:bCs/>
          <w:lang w:val="en-GB"/>
        </w:rPr>
        <w:t>hydrological modelling</w:t>
      </w:r>
      <w:r w:rsidR="002572DA">
        <w:rPr>
          <w:rStyle w:val="normaltextrun"/>
          <w:rFonts w:ascii="Calibri" w:hAnsi="Calibri" w:cs="Calibri"/>
          <w:b/>
          <w:bCs/>
          <w:lang w:val="en-GB"/>
        </w:rPr>
        <w:t xml:space="preserve"> at global scale</w:t>
      </w:r>
    </w:p>
    <w:p w14:paraId="5EE9C7FB" w14:textId="77777777" w:rsidR="002572DA" w:rsidRDefault="002572DA" w:rsidP="002572D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4B2CAA2" w14:textId="02D0BDBC" w:rsidR="00FA6BAD" w:rsidRDefault="002572DA" w:rsidP="00FA6BAD">
      <w:pPr>
        <w:pStyle w:val="paragrap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GB"/>
        </w:rPr>
        <w:t xml:space="preserve">Authors: </w:t>
      </w:r>
      <w:proofErr w:type="spellStart"/>
      <w:r w:rsidR="00B64205" w:rsidRPr="006E7B1E">
        <w:rPr>
          <w:rFonts w:asciiTheme="minorHAnsi" w:hAnsiTheme="minorHAnsi" w:cstheme="minorHAnsi"/>
        </w:rPr>
        <w:t>Salamon</w:t>
      </w:r>
      <w:proofErr w:type="spellEnd"/>
      <w:r w:rsidR="00B64205" w:rsidRPr="006E7B1E">
        <w:rPr>
          <w:rFonts w:asciiTheme="minorHAnsi" w:hAnsiTheme="minorHAnsi" w:cstheme="minorHAnsi"/>
        </w:rPr>
        <w:t>, P.,</w:t>
      </w:r>
      <w:r w:rsidR="00B64205">
        <w:rPr>
          <w:rFonts w:asciiTheme="minorHAnsi" w:hAnsiTheme="minorHAnsi" w:cstheme="minorHAnsi"/>
        </w:rPr>
        <w:t xml:space="preserve"> </w:t>
      </w:r>
      <w:r w:rsidR="00FA6BAD" w:rsidRPr="006E7B1E">
        <w:rPr>
          <w:rFonts w:asciiTheme="minorHAnsi" w:hAnsiTheme="minorHAnsi" w:cstheme="minorHAnsi"/>
        </w:rPr>
        <w:t>Grimaldi, S., Russo, C.,</w:t>
      </w:r>
      <w:r w:rsidR="005252CD" w:rsidRPr="006E7B1E">
        <w:rPr>
          <w:rFonts w:asciiTheme="minorHAnsi" w:hAnsiTheme="minorHAnsi" w:cstheme="minorHAnsi"/>
        </w:rPr>
        <w:t xml:space="preserve"> </w:t>
      </w:r>
      <w:proofErr w:type="spellStart"/>
      <w:r w:rsidR="006E7B1E" w:rsidRPr="006E7B1E">
        <w:rPr>
          <w:rFonts w:asciiTheme="minorHAnsi" w:hAnsiTheme="minorHAnsi" w:cstheme="minorHAnsi"/>
        </w:rPr>
        <w:t>Disperati</w:t>
      </w:r>
      <w:proofErr w:type="spellEnd"/>
      <w:r w:rsidR="006E7B1E" w:rsidRPr="006E7B1E">
        <w:rPr>
          <w:rFonts w:asciiTheme="minorHAnsi" w:hAnsiTheme="minorHAnsi" w:cstheme="minorHAnsi"/>
        </w:rPr>
        <w:t>, J., Zsoter, E.,</w:t>
      </w:r>
      <w:r w:rsidR="006E7B1E">
        <w:rPr>
          <w:rFonts w:asciiTheme="minorHAnsi" w:hAnsiTheme="minorHAnsi" w:cstheme="minorHAnsi"/>
        </w:rPr>
        <w:t xml:space="preserve"> </w:t>
      </w:r>
      <w:r w:rsidR="006E7B1E" w:rsidRPr="006E7B1E">
        <w:rPr>
          <w:rFonts w:asciiTheme="minorHAnsi" w:hAnsiTheme="minorHAnsi" w:cstheme="minorHAnsi"/>
        </w:rPr>
        <w:t>Carton De Wiart, C.,</w:t>
      </w:r>
      <w:r w:rsidR="006E7B1E">
        <w:rPr>
          <w:rFonts w:asciiTheme="minorHAnsi" w:hAnsiTheme="minorHAnsi" w:cstheme="minorHAnsi"/>
        </w:rPr>
        <w:t xml:space="preserve"> Mazzetti</w:t>
      </w:r>
      <w:r w:rsidR="00C07B51">
        <w:rPr>
          <w:rFonts w:asciiTheme="minorHAnsi" w:hAnsiTheme="minorHAnsi" w:cstheme="minorHAnsi"/>
        </w:rPr>
        <w:t xml:space="preserve">, C., </w:t>
      </w:r>
      <w:r w:rsidR="00B64205">
        <w:rPr>
          <w:rFonts w:asciiTheme="minorHAnsi" w:hAnsiTheme="minorHAnsi" w:cstheme="minorHAnsi"/>
        </w:rPr>
        <w:t xml:space="preserve">Moschini, F., Choulga, M., </w:t>
      </w:r>
      <w:r w:rsidR="00C07B51">
        <w:rPr>
          <w:rFonts w:asciiTheme="minorHAnsi" w:hAnsiTheme="minorHAnsi" w:cstheme="minorHAnsi"/>
        </w:rPr>
        <w:t xml:space="preserve">Harrigan, S., </w:t>
      </w:r>
      <w:r w:rsidR="005252CD" w:rsidRPr="006E7B1E">
        <w:rPr>
          <w:rFonts w:asciiTheme="minorHAnsi" w:hAnsiTheme="minorHAnsi" w:cstheme="minorHAnsi"/>
        </w:rPr>
        <w:t>Casado-Rodríguez, J</w:t>
      </w:r>
      <w:r w:rsidR="006E7B1E" w:rsidRPr="006E7B1E">
        <w:rPr>
          <w:rFonts w:asciiTheme="minorHAnsi" w:hAnsiTheme="minorHAnsi" w:cstheme="minorHAnsi"/>
        </w:rPr>
        <w:t>.</w:t>
      </w:r>
      <w:r w:rsidR="005252CD" w:rsidRPr="006E7B1E">
        <w:rPr>
          <w:rFonts w:asciiTheme="minorHAnsi" w:hAnsiTheme="minorHAnsi" w:cstheme="minorHAnsi"/>
        </w:rPr>
        <w:t>,</w:t>
      </w:r>
      <w:r w:rsidR="00FA6BAD" w:rsidRPr="006E7B1E">
        <w:rPr>
          <w:rFonts w:asciiTheme="minorHAnsi" w:hAnsiTheme="minorHAnsi" w:cstheme="minorHAnsi"/>
        </w:rPr>
        <w:t xml:space="preserve"> Ramos, A., Barnard, C., Hansford, E., Gomes, G. and Prudhomme, C.</w:t>
      </w:r>
    </w:p>
    <w:p w14:paraId="638DB269" w14:textId="3AD1DF99" w:rsidR="002572DA" w:rsidRDefault="002572DA" w:rsidP="002572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97CA612" w14:textId="5F36DBD1" w:rsidR="00C07B51" w:rsidRPr="00646CCA" w:rsidRDefault="002572DA" w:rsidP="00AB40ED">
      <w:pPr>
        <w:rPr>
          <w:rFonts w:asciiTheme="minorHAnsi" w:hAnsiTheme="minorHAnsi" w:cstheme="minorHAnsi"/>
          <w:lang w:val="en-GB"/>
        </w:rPr>
      </w:pPr>
      <w:r>
        <w:rPr>
          <w:rStyle w:val="normaltextrun"/>
          <w:rFonts w:ascii="Calibri" w:hAnsi="Calibri" w:cs="Calibri"/>
          <w:lang w:val="en-GB"/>
        </w:rPr>
        <w:t>The Global Flood Awareness System (</w:t>
      </w:r>
      <w:r w:rsidR="00B71B4D">
        <w:fldChar w:fldCharType="begin"/>
      </w:r>
      <w:r w:rsidR="00B71B4D" w:rsidRPr="003040FE">
        <w:rPr>
          <w:lang w:val="en-US"/>
          <w:rPrChange w:id="19" w:author="CASADO RODRIGUEZ Jesus (JRC-ISPRA)" w:date="2023-01-03T08:50:00Z">
            <w:rPr/>
          </w:rPrChange>
        </w:rPr>
        <w:instrText xml:space="preserve"> HYPERLINK "https://www.globalfloods.eu/" \t "_blank" </w:instrText>
      </w:r>
      <w:r w:rsidR="00B71B4D">
        <w:fldChar w:fldCharType="separate"/>
      </w:r>
      <w:proofErr w:type="spellStart"/>
      <w:r w:rsidRPr="003040FE">
        <w:rPr>
          <w:rStyle w:val="normaltextrun"/>
          <w:rFonts w:ascii="Calibri" w:hAnsi="Calibri" w:cs="Calibri"/>
          <w:color w:val="000080"/>
          <w:u w:val="single"/>
          <w:lang w:val="en-US"/>
          <w:rPrChange w:id="20" w:author="CASADO RODRIGUEZ Jesus (JRC-ISPRA)" w:date="2023-01-03T08:50:00Z">
            <w:rPr>
              <w:rStyle w:val="normaltextrun"/>
              <w:rFonts w:ascii="Calibri" w:hAnsi="Calibri" w:cs="Calibri"/>
              <w:color w:val="000080"/>
              <w:u w:val="single"/>
            </w:rPr>
          </w:rPrChange>
        </w:rPr>
        <w:t>GloFAS</w:t>
      </w:r>
      <w:proofErr w:type="spellEnd"/>
      <w:r w:rsidR="00B71B4D">
        <w:rPr>
          <w:rStyle w:val="normaltextrun"/>
          <w:rFonts w:ascii="Calibri" w:hAnsi="Calibri" w:cs="Calibri"/>
          <w:color w:val="000080"/>
          <w:u w:val="single"/>
        </w:rPr>
        <w:fldChar w:fldCharType="end"/>
      </w:r>
      <w:r>
        <w:rPr>
          <w:rStyle w:val="normaltextrun"/>
          <w:rFonts w:ascii="Calibri" w:hAnsi="Calibri" w:cs="Calibri"/>
          <w:lang w:val="en-GB"/>
        </w:rPr>
        <w:t xml:space="preserve">) is a freely available flood forecasting service that is running fully operational as part of the Copernicus Emergency Management Service since April 2018. </w:t>
      </w:r>
      <w:r w:rsidR="00AB40ED" w:rsidRPr="00643FF7">
        <w:rPr>
          <w:rFonts w:asciiTheme="minorHAnsi" w:hAnsiTheme="minorHAnsi" w:cstheme="minorHAnsi"/>
          <w:lang w:val="en-GB"/>
        </w:rPr>
        <w:t xml:space="preserve">GloFAS offers </w:t>
      </w:r>
      <w:r w:rsidR="00AB40ED">
        <w:rPr>
          <w:rFonts w:asciiTheme="minorHAnsi" w:hAnsiTheme="minorHAnsi" w:cstheme="minorHAnsi"/>
          <w:lang w:val="en-GB"/>
        </w:rPr>
        <w:t>a number of</w:t>
      </w:r>
      <w:r w:rsidR="00AB40ED" w:rsidRPr="00643FF7">
        <w:rPr>
          <w:rFonts w:asciiTheme="minorHAnsi" w:hAnsiTheme="minorHAnsi" w:cstheme="minorHAnsi"/>
          <w:lang w:val="en-GB"/>
        </w:rPr>
        <w:t xml:space="preserve"> products</w:t>
      </w:r>
      <w:r w:rsidR="00B64205">
        <w:rPr>
          <w:rFonts w:asciiTheme="minorHAnsi" w:hAnsiTheme="minorHAnsi" w:cstheme="minorHAnsi"/>
          <w:lang w:val="en-GB"/>
        </w:rPr>
        <w:t>,</w:t>
      </w:r>
      <w:r w:rsidR="00AB40ED">
        <w:rPr>
          <w:rFonts w:asciiTheme="minorHAnsi" w:hAnsiTheme="minorHAnsi" w:cstheme="minorHAnsi"/>
          <w:lang w:val="en-GB"/>
        </w:rPr>
        <w:t xml:space="preserve"> </w:t>
      </w:r>
      <w:r w:rsidR="00AB40ED" w:rsidRPr="00646CCA">
        <w:rPr>
          <w:rFonts w:asciiTheme="minorHAnsi" w:hAnsiTheme="minorHAnsi" w:cstheme="minorHAnsi"/>
          <w:lang w:val="en-GB"/>
        </w:rPr>
        <w:t xml:space="preserve">which are tailored to give </w:t>
      </w:r>
      <w:r w:rsidR="00AB40ED">
        <w:rPr>
          <w:rFonts w:asciiTheme="minorHAnsi" w:hAnsiTheme="minorHAnsi" w:cstheme="minorHAnsi"/>
          <w:lang w:val="en-GB"/>
        </w:rPr>
        <w:t>an</w:t>
      </w:r>
      <w:r w:rsidR="00AB40ED" w:rsidRPr="00646CCA">
        <w:rPr>
          <w:rFonts w:asciiTheme="minorHAnsi" w:hAnsiTheme="minorHAnsi" w:cstheme="minorHAnsi"/>
          <w:lang w:val="en-GB"/>
        </w:rPr>
        <w:t xml:space="preserve"> overview of </w:t>
      </w:r>
      <w:r w:rsidR="00870801">
        <w:rPr>
          <w:rFonts w:asciiTheme="minorHAnsi" w:hAnsiTheme="minorHAnsi" w:cstheme="minorHAnsi"/>
          <w:lang w:val="en-GB"/>
        </w:rPr>
        <w:t xml:space="preserve">the </w:t>
      </w:r>
      <w:r w:rsidR="00AB40ED" w:rsidRPr="00646CCA">
        <w:rPr>
          <w:rFonts w:asciiTheme="minorHAnsi" w:hAnsiTheme="minorHAnsi" w:cstheme="minorHAnsi"/>
          <w:lang w:val="en-GB"/>
        </w:rPr>
        <w:t>current and future hydro-meteorological situation</w:t>
      </w:r>
      <w:r w:rsidR="00AB40ED">
        <w:rPr>
          <w:rFonts w:asciiTheme="minorHAnsi" w:hAnsiTheme="minorHAnsi" w:cstheme="minorHAnsi"/>
          <w:lang w:val="en-GB"/>
        </w:rPr>
        <w:t>.</w:t>
      </w:r>
      <w:r w:rsidR="00870801">
        <w:rPr>
          <w:rFonts w:asciiTheme="minorHAnsi" w:hAnsiTheme="minorHAnsi" w:cstheme="minorHAnsi"/>
          <w:lang w:val="en-GB"/>
        </w:rPr>
        <w:t xml:space="preserve"> The</w:t>
      </w:r>
      <w:r w:rsidR="00AB40ED">
        <w:rPr>
          <w:rFonts w:asciiTheme="minorHAnsi" w:hAnsiTheme="minorHAnsi" w:cstheme="minorHAnsi"/>
          <w:lang w:val="en-GB"/>
        </w:rPr>
        <w:t xml:space="preserve"> </w:t>
      </w:r>
      <w:commentRangeStart w:id="21"/>
      <w:r w:rsidR="00AB40ED">
        <w:rPr>
          <w:rFonts w:asciiTheme="minorHAnsi" w:hAnsiTheme="minorHAnsi" w:cstheme="minorHAnsi"/>
          <w:lang w:val="en-GB"/>
        </w:rPr>
        <w:t xml:space="preserve">GloFAS dataset </w:t>
      </w:r>
      <w:commentRangeEnd w:id="21"/>
      <w:r w:rsidR="001C03C1">
        <w:rPr>
          <w:rStyle w:val="CommentReference"/>
          <w:rFonts w:cs="Mangal"/>
        </w:rPr>
        <w:commentReference w:id="21"/>
      </w:r>
      <w:r w:rsidR="0010158A">
        <w:rPr>
          <w:rFonts w:asciiTheme="minorHAnsi" w:hAnsiTheme="minorHAnsi" w:cstheme="minorHAnsi"/>
          <w:lang w:val="en-GB"/>
        </w:rPr>
        <w:t>includes</w:t>
      </w:r>
      <w:r w:rsidR="00AB40ED">
        <w:rPr>
          <w:rFonts w:asciiTheme="minorHAnsi" w:hAnsiTheme="minorHAnsi" w:cstheme="minorHAnsi"/>
          <w:lang w:val="en-GB"/>
        </w:rPr>
        <w:t xml:space="preserve"> medium-range and seasonal discharge forecasts, </w:t>
      </w:r>
      <w:r w:rsidR="0010158A">
        <w:rPr>
          <w:rFonts w:asciiTheme="minorHAnsi" w:hAnsiTheme="minorHAnsi" w:cstheme="minorHAnsi"/>
          <w:lang w:val="en-GB"/>
        </w:rPr>
        <w:t>as well as</w:t>
      </w:r>
      <w:r w:rsidR="00AB40ED">
        <w:rPr>
          <w:rFonts w:asciiTheme="minorHAnsi" w:hAnsiTheme="minorHAnsi" w:cstheme="minorHAnsi"/>
          <w:lang w:val="en-GB"/>
        </w:rPr>
        <w:t xml:space="preserve"> </w:t>
      </w:r>
      <w:r w:rsidR="0010158A">
        <w:rPr>
          <w:rFonts w:asciiTheme="minorHAnsi" w:hAnsiTheme="minorHAnsi" w:cstheme="minorHAnsi"/>
          <w:lang w:val="en-GB"/>
        </w:rPr>
        <w:t>storages</w:t>
      </w:r>
      <w:r w:rsidR="00AB40ED">
        <w:rPr>
          <w:rFonts w:asciiTheme="minorHAnsi" w:hAnsiTheme="minorHAnsi" w:cstheme="minorHAnsi"/>
          <w:lang w:val="en-GB"/>
        </w:rPr>
        <w:t xml:space="preserve"> (e.g. soil moisture, snow cover, lakes volumes) and the ma</w:t>
      </w:r>
      <w:r w:rsidR="00C27E8C">
        <w:rPr>
          <w:rFonts w:asciiTheme="minorHAnsi" w:hAnsiTheme="minorHAnsi" w:cstheme="minorHAnsi"/>
          <w:lang w:val="en-GB"/>
        </w:rPr>
        <w:t>in fluxes (e.g. surface and sub-surface runoff</w:t>
      </w:r>
      <w:r w:rsidR="00153D02">
        <w:rPr>
          <w:rFonts w:asciiTheme="minorHAnsi" w:hAnsiTheme="minorHAnsi" w:cstheme="minorHAnsi"/>
          <w:lang w:val="en-GB"/>
        </w:rPr>
        <w:t>, actual evapotranspiration</w:t>
      </w:r>
      <w:r w:rsidR="00C27E8C">
        <w:rPr>
          <w:rFonts w:asciiTheme="minorHAnsi" w:hAnsiTheme="minorHAnsi" w:cstheme="minorHAnsi"/>
          <w:lang w:val="en-GB"/>
        </w:rPr>
        <w:t>).</w:t>
      </w:r>
    </w:p>
    <w:p w14:paraId="5C39F490" w14:textId="2A37CB3D" w:rsidR="006E7B1E" w:rsidRDefault="006E7B1E" w:rsidP="00A8058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en-GB"/>
        </w:rPr>
      </w:pPr>
    </w:p>
    <w:p w14:paraId="710DD959" w14:textId="3F3AC037" w:rsidR="00ED3E76" w:rsidRDefault="00870801" w:rsidP="00ED3E76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The </w:t>
      </w:r>
      <w:r w:rsidR="00C27E8C">
        <w:rPr>
          <w:rFonts w:asciiTheme="minorHAnsi" w:hAnsiTheme="minorHAnsi" w:cstheme="minorHAnsi"/>
          <w:lang w:val="en-GB"/>
        </w:rPr>
        <w:t xml:space="preserve">GloFAS dataset is </w:t>
      </w:r>
      <w:r w:rsidR="005B1B31" w:rsidRPr="00A80580">
        <w:rPr>
          <w:rFonts w:asciiTheme="minorHAnsi" w:hAnsiTheme="minorHAnsi" w:cstheme="minorHAnsi"/>
          <w:lang w:val="en-GB"/>
        </w:rPr>
        <w:t>generated using the open source</w:t>
      </w:r>
      <w:r w:rsidR="00C27E8C">
        <w:rPr>
          <w:rFonts w:asciiTheme="minorHAnsi" w:hAnsiTheme="minorHAnsi" w:cstheme="minorHAnsi"/>
          <w:lang w:val="en-GB"/>
        </w:rPr>
        <w:t xml:space="preserve"> (OS)</w:t>
      </w:r>
      <w:r w:rsidR="005B1B31" w:rsidRPr="00A80580">
        <w:rPr>
          <w:rFonts w:asciiTheme="minorHAnsi" w:hAnsiTheme="minorHAnsi" w:cstheme="minorHAnsi"/>
          <w:lang w:val="en-GB"/>
        </w:rPr>
        <w:t xml:space="preserve"> hydrological model </w:t>
      </w:r>
      <w:r w:rsidR="00B71B4D">
        <w:fldChar w:fldCharType="begin"/>
      </w:r>
      <w:r w:rsidR="00B71B4D" w:rsidRPr="003040FE">
        <w:rPr>
          <w:lang w:val="en-US"/>
          <w:rPrChange w:id="22" w:author="CASADO RODRIGUEZ Jesus (JRC-ISPRA)" w:date="2023-01-03T08:50:00Z">
            <w:rPr/>
          </w:rPrChange>
        </w:rPr>
        <w:instrText xml:space="preserve"> HYPERLINK "https://github.com/ec-jrc/lisflood-code" </w:instrText>
      </w:r>
      <w:r w:rsidR="00B71B4D">
        <w:fldChar w:fldCharType="separate"/>
      </w:r>
      <w:r w:rsidR="005B1B31" w:rsidRPr="00A80580">
        <w:rPr>
          <w:rStyle w:val="Hyperlink"/>
          <w:rFonts w:asciiTheme="minorHAnsi" w:hAnsiTheme="minorHAnsi" w:cstheme="minorHAnsi"/>
          <w:lang w:val="en-GB"/>
        </w:rPr>
        <w:t>LISFLOOD</w:t>
      </w:r>
      <w:r w:rsidR="00B71B4D">
        <w:rPr>
          <w:rStyle w:val="Hyperlink"/>
          <w:rFonts w:asciiTheme="minorHAnsi" w:hAnsiTheme="minorHAnsi" w:cstheme="minorHAnsi"/>
          <w:lang w:val="en-GB"/>
        </w:rPr>
        <w:fldChar w:fldCharType="end"/>
      </w:r>
      <w:r w:rsidR="005B1B31" w:rsidRPr="00A80580">
        <w:rPr>
          <w:rFonts w:asciiTheme="minorHAnsi" w:hAnsiTheme="minorHAnsi" w:cstheme="minorHAnsi"/>
          <w:lang w:val="en-GB"/>
        </w:rPr>
        <w:t xml:space="preserve">. </w:t>
      </w:r>
      <w:commentRangeStart w:id="23"/>
      <w:commentRangeStart w:id="24"/>
      <w:r w:rsidR="00C27E8C">
        <w:rPr>
          <w:rFonts w:asciiTheme="minorHAnsi" w:hAnsiTheme="minorHAnsi" w:cstheme="minorHAnsi"/>
          <w:lang w:val="en-GB"/>
        </w:rPr>
        <w:t>OS-L</w:t>
      </w:r>
      <w:r w:rsidR="005B1B31" w:rsidRPr="00A80580">
        <w:rPr>
          <w:rStyle w:val="normaltextrun"/>
          <w:rFonts w:asciiTheme="minorHAnsi" w:hAnsiTheme="minorHAnsi" w:cstheme="minorHAnsi"/>
          <w:lang w:val="en-GB"/>
        </w:rPr>
        <w:t>ISFLOOD</w:t>
      </w:r>
      <w:commentRangeEnd w:id="23"/>
      <w:r w:rsidR="001C03C1">
        <w:rPr>
          <w:rStyle w:val="CommentReference"/>
          <w:rFonts w:cs="Mangal"/>
        </w:rPr>
        <w:commentReference w:id="23"/>
      </w:r>
      <w:commentRangeEnd w:id="24"/>
      <w:r>
        <w:rPr>
          <w:rStyle w:val="CommentReference"/>
          <w:rFonts w:cs="Mangal"/>
        </w:rPr>
        <w:commentReference w:id="24"/>
      </w:r>
      <w:r w:rsidR="005B1B31" w:rsidRPr="00A80580">
        <w:rPr>
          <w:rStyle w:val="normaltextrun"/>
          <w:rFonts w:asciiTheme="minorHAnsi" w:hAnsiTheme="minorHAnsi" w:cstheme="minorHAnsi"/>
          <w:lang w:val="en-GB"/>
        </w:rPr>
        <w:t xml:space="preserve"> is a distributed, physically based rainfall-runoff model</w:t>
      </w:r>
      <w:r w:rsidR="00B64205">
        <w:rPr>
          <w:rStyle w:val="normaltextrun"/>
          <w:rFonts w:asciiTheme="minorHAnsi" w:hAnsiTheme="minorHAnsi" w:cstheme="minorHAnsi"/>
          <w:lang w:val="en-GB"/>
        </w:rPr>
        <w:t xml:space="preserve">, </w:t>
      </w:r>
      <w:r w:rsidR="00C27E8C">
        <w:rPr>
          <w:rStyle w:val="normaltextrun"/>
          <w:rFonts w:asciiTheme="minorHAnsi" w:hAnsiTheme="minorHAnsi" w:cstheme="minorHAnsi"/>
          <w:lang w:val="en-GB"/>
        </w:rPr>
        <w:t xml:space="preserve">which </w:t>
      </w:r>
      <w:r w:rsidR="00C27E8C" w:rsidRPr="00C27E8C">
        <w:rPr>
          <w:rStyle w:val="normaltextrun"/>
          <w:rFonts w:asciiTheme="minorHAnsi" w:hAnsiTheme="minorHAnsi" w:cstheme="minorHAnsi"/>
          <w:lang w:val="en-GB"/>
        </w:rPr>
        <w:t xml:space="preserve">has been designed for the modelling of rainfall-runoff processes in large and transnational catchments for a variety of applications including flood simulation and forecasting; water resources assessment (drought forecast); analysis of the impacts of land use changes, river regulation measures, and other water management plans; </w:t>
      </w:r>
      <w:r>
        <w:rPr>
          <w:rStyle w:val="normaltextrun"/>
          <w:rFonts w:asciiTheme="minorHAnsi" w:hAnsiTheme="minorHAnsi" w:cstheme="minorHAnsi"/>
          <w:lang w:val="en-GB"/>
        </w:rPr>
        <w:t xml:space="preserve">or </w:t>
      </w:r>
      <w:r w:rsidR="00C27E8C" w:rsidRPr="00C27E8C">
        <w:rPr>
          <w:rStyle w:val="normaltextrun"/>
          <w:rFonts w:asciiTheme="minorHAnsi" w:hAnsiTheme="minorHAnsi" w:cstheme="minorHAnsi"/>
          <w:lang w:val="en-GB"/>
        </w:rPr>
        <w:t>climate change analysis.</w:t>
      </w:r>
      <w:r w:rsidR="00C27E8C">
        <w:rPr>
          <w:rStyle w:val="normaltextrun"/>
          <w:rFonts w:asciiTheme="minorHAnsi" w:hAnsiTheme="minorHAnsi" w:cstheme="minorHAnsi"/>
          <w:lang w:val="en-GB"/>
        </w:rPr>
        <w:t xml:space="preserve"> The recent high-resolution global implementation of OS-LISFLOOD allowed the delivery of the newest GloFAS set-up, namely GloFAS v4.0</w:t>
      </w:r>
      <w:r>
        <w:rPr>
          <w:rStyle w:val="normaltextrun"/>
          <w:rFonts w:asciiTheme="minorHAnsi" w:hAnsiTheme="minorHAnsi" w:cstheme="minorHAnsi"/>
          <w:lang w:val="en-GB"/>
        </w:rPr>
        <w:t xml:space="preserve"> which is foreseen to become operational in Q2 2023</w:t>
      </w:r>
      <w:r w:rsidR="00C27E8C">
        <w:rPr>
          <w:rStyle w:val="normaltextrun"/>
          <w:rFonts w:asciiTheme="minorHAnsi" w:hAnsiTheme="minorHAnsi" w:cstheme="minorHAnsi"/>
          <w:lang w:val="en-GB"/>
        </w:rPr>
        <w:t xml:space="preserve">. </w:t>
      </w:r>
      <w:r>
        <w:rPr>
          <w:rStyle w:val="normaltextrun"/>
          <w:rFonts w:asciiTheme="minorHAnsi" w:hAnsiTheme="minorHAnsi" w:cstheme="minorHAnsi"/>
          <w:lang w:val="en-GB"/>
        </w:rPr>
        <w:t>This latest set-up</w:t>
      </w:r>
      <w:r w:rsidR="00C27E8C">
        <w:rPr>
          <w:rStyle w:val="normaltextrun"/>
          <w:rFonts w:asciiTheme="minorHAnsi" w:hAnsiTheme="minorHAnsi" w:cstheme="minorHAnsi"/>
          <w:lang w:val="en-GB"/>
        </w:rPr>
        <w:t xml:space="preserve"> has </w:t>
      </w:r>
      <w:r>
        <w:rPr>
          <w:rStyle w:val="normaltextrun"/>
          <w:rFonts w:asciiTheme="minorHAnsi" w:hAnsiTheme="minorHAnsi" w:cstheme="minorHAnsi"/>
          <w:lang w:val="en-GB"/>
        </w:rPr>
        <w:t xml:space="preserve">a </w:t>
      </w:r>
      <w:r w:rsidR="00C27E8C">
        <w:rPr>
          <w:rStyle w:val="normaltextrun"/>
          <w:rFonts w:asciiTheme="minorHAnsi" w:hAnsiTheme="minorHAnsi" w:cstheme="minorHAnsi"/>
          <w:lang w:val="en-GB"/>
        </w:rPr>
        <w:t>0.05 degrees resolution</w:t>
      </w:r>
      <w:r w:rsidR="00ED3E76">
        <w:rPr>
          <w:rStyle w:val="normaltextrun"/>
          <w:rFonts w:asciiTheme="minorHAnsi" w:hAnsiTheme="minorHAnsi" w:cstheme="minorHAnsi"/>
          <w:lang w:val="en-GB"/>
        </w:rPr>
        <w:t xml:space="preserve"> (~5km), which is 4 times higher than the previous </w:t>
      </w:r>
      <w:r>
        <w:rPr>
          <w:rStyle w:val="normaltextrun"/>
          <w:rFonts w:asciiTheme="minorHAnsi" w:hAnsiTheme="minorHAnsi" w:cstheme="minorHAnsi"/>
          <w:lang w:val="en-GB"/>
        </w:rPr>
        <w:t>version</w:t>
      </w:r>
      <w:ins w:id="25" w:author="CASADO RODRIGUEZ Jesus (JRC-ISPRA)" w:date="2023-01-03T08:51:00Z">
        <w:r w:rsidR="003040FE">
          <w:rPr>
            <w:rStyle w:val="normaltextrun"/>
            <w:rFonts w:asciiTheme="minorHAnsi" w:hAnsiTheme="minorHAnsi" w:cstheme="minorHAnsi"/>
            <w:lang w:val="en-GB"/>
          </w:rPr>
          <w:t>.</w:t>
        </w:r>
      </w:ins>
      <w:bookmarkStart w:id="26" w:name="_GoBack"/>
      <w:bookmarkEnd w:id="26"/>
      <w:r w:rsidR="00ED3E76">
        <w:rPr>
          <w:rFonts w:asciiTheme="minorHAnsi" w:hAnsiTheme="minorHAnsi" w:cstheme="minorHAnsi"/>
          <w:lang w:val="en-GB"/>
        </w:rPr>
        <w:t xml:space="preserve"> Moreover, a crucial feature of the high-resolution implementation is </w:t>
      </w:r>
      <w:r w:rsidR="00ED3E76" w:rsidRPr="00A80580">
        <w:rPr>
          <w:rStyle w:val="normaltextrun"/>
          <w:rFonts w:asciiTheme="minorHAnsi" w:hAnsiTheme="minorHAnsi" w:cstheme="minorHAnsi"/>
          <w:lang w:val="en-GB"/>
        </w:rPr>
        <w:t xml:space="preserve">the use of the latest research findings and remote sensing datasets to prepare </w:t>
      </w:r>
      <w:r w:rsidR="00ED3E76">
        <w:rPr>
          <w:rFonts w:asciiTheme="minorHAnsi" w:hAnsiTheme="minorHAnsi" w:cstheme="minorHAnsi"/>
          <w:lang w:val="en-GB"/>
        </w:rPr>
        <w:t>the</w:t>
      </w:r>
      <w:r w:rsidR="00ED3E76" w:rsidRPr="00BD5B68">
        <w:rPr>
          <w:rFonts w:asciiTheme="minorHAnsi" w:hAnsiTheme="minorHAnsi" w:cstheme="minorHAnsi"/>
          <w:lang w:val="en-GB"/>
        </w:rPr>
        <w:t xml:space="preserve"> set of </w:t>
      </w:r>
      <w:r w:rsidR="001C03C1">
        <w:rPr>
          <w:rFonts w:asciiTheme="minorHAnsi" w:hAnsiTheme="minorHAnsi" w:cstheme="minorHAnsi"/>
          <w:lang w:val="en-GB"/>
        </w:rPr>
        <w:t>high</w:t>
      </w:r>
      <w:r>
        <w:rPr>
          <w:rFonts w:asciiTheme="minorHAnsi" w:hAnsiTheme="minorHAnsi" w:cstheme="minorHAnsi"/>
          <w:lang w:val="en-GB"/>
        </w:rPr>
        <w:t>-</w:t>
      </w:r>
      <w:r w:rsidR="001C03C1">
        <w:rPr>
          <w:rFonts w:asciiTheme="minorHAnsi" w:hAnsiTheme="minorHAnsi" w:cstheme="minorHAnsi"/>
          <w:lang w:val="en-GB"/>
        </w:rPr>
        <w:t xml:space="preserve">resolution </w:t>
      </w:r>
      <w:r>
        <w:rPr>
          <w:rFonts w:asciiTheme="minorHAnsi" w:hAnsiTheme="minorHAnsi" w:cstheme="minorHAnsi"/>
          <w:lang w:val="en-GB"/>
        </w:rPr>
        <w:t xml:space="preserve">input </w:t>
      </w:r>
      <w:r w:rsidR="00ED3E76" w:rsidRPr="00BD5B68">
        <w:rPr>
          <w:rFonts w:asciiTheme="minorHAnsi" w:hAnsiTheme="minorHAnsi" w:cstheme="minorHAnsi"/>
          <w:lang w:val="en-GB"/>
        </w:rPr>
        <w:t>maps</w:t>
      </w:r>
      <w:r>
        <w:rPr>
          <w:rFonts w:asciiTheme="minorHAnsi" w:hAnsiTheme="minorHAnsi" w:cstheme="minorHAnsi"/>
          <w:lang w:val="en-GB"/>
        </w:rPr>
        <w:t xml:space="preserve"> for the hydrological model</w:t>
      </w:r>
      <w:r w:rsidR="001C03C1">
        <w:rPr>
          <w:rFonts w:asciiTheme="minorHAnsi" w:hAnsiTheme="minorHAnsi" w:cstheme="minorHAnsi"/>
          <w:lang w:val="en-GB"/>
        </w:rPr>
        <w:t>. These maps</w:t>
      </w:r>
      <w:r w:rsidR="00ED3E76" w:rsidRPr="00BD5B68">
        <w:rPr>
          <w:rFonts w:asciiTheme="minorHAnsi" w:hAnsiTheme="minorHAnsi" w:cstheme="minorHAnsi"/>
          <w:lang w:val="en-GB"/>
        </w:rPr>
        <w:t xml:space="preserve"> </w:t>
      </w:r>
      <w:r w:rsidR="001C03C1">
        <w:rPr>
          <w:rFonts w:asciiTheme="minorHAnsi" w:hAnsiTheme="minorHAnsi" w:cstheme="minorHAnsi"/>
          <w:lang w:val="en-GB"/>
        </w:rPr>
        <w:t>allow</w:t>
      </w:r>
      <w:r w:rsidR="00ED3E76" w:rsidRPr="00BD5B68">
        <w:rPr>
          <w:rFonts w:asciiTheme="minorHAnsi" w:hAnsiTheme="minorHAnsi" w:cstheme="minorHAnsi"/>
          <w:lang w:val="en-GB"/>
        </w:rPr>
        <w:t xml:space="preserve"> to account </w:t>
      </w:r>
      <w:r>
        <w:rPr>
          <w:rFonts w:asciiTheme="minorHAnsi" w:hAnsiTheme="minorHAnsi" w:cstheme="minorHAnsi"/>
          <w:lang w:val="en-GB"/>
        </w:rPr>
        <w:t xml:space="preserve">more accurately </w:t>
      </w:r>
      <w:r w:rsidR="00ED3E76" w:rsidRPr="00BD5B68">
        <w:rPr>
          <w:rFonts w:asciiTheme="minorHAnsi" w:hAnsiTheme="minorHAnsi" w:cstheme="minorHAnsi"/>
          <w:lang w:val="en-GB"/>
        </w:rPr>
        <w:t xml:space="preserve">for the morphological, physical, and land use characteristics of </w:t>
      </w:r>
      <w:r w:rsidR="001C03C1">
        <w:rPr>
          <w:rFonts w:asciiTheme="minorHAnsi" w:hAnsiTheme="minorHAnsi" w:cstheme="minorHAnsi"/>
          <w:lang w:val="en-GB"/>
        </w:rPr>
        <w:t xml:space="preserve">the </w:t>
      </w:r>
      <w:r w:rsidR="00ED3E76" w:rsidRPr="00BD5B68">
        <w:rPr>
          <w:rFonts w:asciiTheme="minorHAnsi" w:hAnsiTheme="minorHAnsi" w:cstheme="minorHAnsi"/>
          <w:lang w:val="en-GB"/>
        </w:rPr>
        <w:t xml:space="preserve">catchments and thus </w:t>
      </w:r>
      <w:r w:rsidR="00B64205">
        <w:rPr>
          <w:rFonts w:asciiTheme="minorHAnsi" w:hAnsiTheme="minorHAnsi" w:cstheme="minorHAnsi"/>
          <w:lang w:val="en-GB"/>
        </w:rPr>
        <w:t>enable</w:t>
      </w:r>
      <w:r w:rsidR="00ED3E76" w:rsidRPr="00BD5B68">
        <w:rPr>
          <w:rFonts w:asciiTheme="minorHAnsi" w:hAnsiTheme="minorHAnsi" w:cstheme="minorHAnsi"/>
          <w:lang w:val="en-GB"/>
        </w:rPr>
        <w:t xml:space="preserve"> a</w:t>
      </w:r>
      <w:r>
        <w:rPr>
          <w:rFonts w:asciiTheme="minorHAnsi" w:hAnsiTheme="minorHAnsi" w:cstheme="minorHAnsi"/>
          <w:lang w:val="en-GB"/>
        </w:rPr>
        <w:t>n</w:t>
      </w:r>
      <w:r w:rsidR="00ED3E76" w:rsidRPr="00BD5B68">
        <w:rPr>
          <w:rFonts w:asciiTheme="minorHAnsi" w:hAnsiTheme="minorHAnsi" w:cstheme="minorHAnsi"/>
          <w:lang w:val="en-GB"/>
        </w:rPr>
        <w:t xml:space="preserve"> </w:t>
      </w:r>
      <w:r>
        <w:rPr>
          <w:rFonts w:asciiTheme="minorHAnsi" w:hAnsiTheme="minorHAnsi" w:cstheme="minorHAnsi"/>
          <w:lang w:val="en-GB"/>
        </w:rPr>
        <w:t>improved</w:t>
      </w:r>
      <w:r w:rsidR="00ED3E76" w:rsidRPr="00BD5B68">
        <w:rPr>
          <w:rFonts w:asciiTheme="minorHAnsi" w:hAnsiTheme="minorHAnsi" w:cstheme="minorHAnsi"/>
          <w:lang w:val="en-GB"/>
        </w:rPr>
        <w:t xml:space="preserve"> representation of the rainfall-runoff processes in different climates and socio-economic contexts</w:t>
      </w:r>
      <w:r>
        <w:rPr>
          <w:rFonts w:asciiTheme="minorHAnsi" w:hAnsiTheme="minorHAnsi" w:cstheme="minorHAnsi"/>
          <w:lang w:val="en-GB"/>
        </w:rPr>
        <w:t xml:space="preserve"> at global scale</w:t>
      </w:r>
      <w:r w:rsidR="00ED3E76">
        <w:rPr>
          <w:rFonts w:asciiTheme="minorHAnsi" w:hAnsiTheme="minorHAnsi" w:cstheme="minorHAnsi"/>
          <w:lang w:val="en-GB"/>
        </w:rPr>
        <w:t xml:space="preserve">. </w:t>
      </w:r>
    </w:p>
    <w:p w14:paraId="274308D9" w14:textId="77777777" w:rsidR="00ED3E76" w:rsidRDefault="00ED3E76" w:rsidP="00ED3E76">
      <w:pPr>
        <w:rPr>
          <w:rFonts w:asciiTheme="minorHAnsi" w:hAnsiTheme="minorHAnsi" w:cstheme="minorHAnsi"/>
          <w:lang w:val="en-GB"/>
        </w:rPr>
      </w:pPr>
    </w:p>
    <w:p w14:paraId="160AD546" w14:textId="07F1A19A" w:rsidR="00ED3E76" w:rsidRPr="003040FE" w:rsidRDefault="00ED3E76" w:rsidP="00ED3E76">
      <w:pPr>
        <w:rPr>
          <w:rStyle w:val="normaltextrun"/>
          <w:rFonts w:asciiTheme="minorHAnsi" w:hAnsiTheme="minorHAnsi" w:cstheme="minorHAnsi"/>
          <w:lang w:val="en-US"/>
          <w:rPrChange w:id="27" w:author="CASADO RODRIGUEZ Jesus (JRC-ISPRA)" w:date="2023-01-03T08:51:00Z">
            <w:rPr>
              <w:rStyle w:val="normaltextrun"/>
              <w:rFonts w:asciiTheme="minorHAnsi" w:hAnsiTheme="minorHAnsi" w:cstheme="minorHAnsi"/>
            </w:rPr>
          </w:rPrChange>
        </w:rPr>
      </w:pPr>
      <w:r>
        <w:rPr>
          <w:rFonts w:asciiTheme="minorHAnsi" w:hAnsiTheme="minorHAnsi" w:cstheme="minorHAnsi"/>
          <w:lang w:val="en-GB"/>
        </w:rPr>
        <w:t xml:space="preserve">This presentation provides an overview </w:t>
      </w:r>
      <w:r w:rsidR="00B64205">
        <w:rPr>
          <w:rFonts w:asciiTheme="minorHAnsi" w:hAnsiTheme="minorHAnsi" w:cstheme="minorHAnsi"/>
          <w:lang w:val="en-GB"/>
        </w:rPr>
        <w:t>(</w:t>
      </w:r>
      <w:proofErr w:type="spellStart"/>
      <w:r w:rsidR="00B64205">
        <w:rPr>
          <w:rFonts w:asciiTheme="minorHAnsi" w:hAnsiTheme="minorHAnsi" w:cstheme="minorHAnsi"/>
          <w:lang w:val="en-GB"/>
        </w:rPr>
        <w:t>i</w:t>
      </w:r>
      <w:proofErr w:type="spellEnd"/>
      <w:r w:rsidR="00B64205">
        <w:rPr>
          <w:rFonts w:asciiTheme="minorHAnsi" w:hAnsiTheme="minorHAnsi" w:cstheme="minorHAnsi"/>
          <w:lang w:val="en-GB"/>
        </w:rPr>
        <w:t xml:space="preserve">) </w:t>
      </w:r>
      <w:r>
        <w:rPr>
          <w:rFonts w:asciiTheme="minorHAnsi" w:hAnsiTheme="minorHAnsi" w:cstheme="minorHAnsi"/>
          <w:lang w:val="en-GB"/>
        </w:rPr>
        <w:t>of t</w:t>
      </w:r>
      <w:r w:rsidRPr="003040FE">
        <w:rPr>
          <w:rStyle w:val="normaltextrun"/>
          <w:rFonts w:asciiTheme="minorHAnsi" w:hAnsiTheme="minorHAnsi" w:cstheme="minorHAnsi"/>
          <w:lang w:val="en-US"/>
          <w:rPrChange w:id="28" w:author="CASADO RODRIGUEZ Jesus (JRC-ISPRA)" w:date="2023-01-03T08:51:00Z">
            <w:rPr>
              <w:rStyle w:val="normaltextrun"/>
              <w:rFonts w:asciiTheme="minorHAnsi" w:hAnsiTheme="minorHAnsi" w:cstheme="minorHAnsi"/>
            </w:rPr>
          </w:rPrChange>
        </w:rPr>
        <w:t xml:space="preserve">he </w:t>
      </w:r>
      <w:proofErr w:type="spellStart"/>
      <w:r w:rsidRPr="003040FE">
        <w:rPr>
          <w:rStyle w:val="normaltextrun"/>
          <w:rFonts w:asciiTheme="minorHAnsi" w:hAnsiTheme="minorHAnsi" w:cstheme="minorHAnsi"/>
          <w:lang w:val="en-US"/>
          <w:rPrChange w:id="29" w:author="CASADO RODRIGUEZ Jesus (JRC-ISPRA)" w:date="2023-01-03T08:51:00Z">
            <w:rPr>
              <w:rStyle w:val="normaltextrun"/>
              <w:rFonts w:asciiTheme="minorHAnsi" w:hAnsiTheme="minorHAnsi" w:cstheme="minorHAnsi"/>
            </w:rPr>
          </w:rPrChange>
        </w:rPr>
        <w:t>GloFAS</w:t>
      </w:r>
      <w:proofErr w:type="spellEnd"/>
      <w:r w:rsidRPr="003040FE">
        <w:rPr>
          <w:rStyle w:val="normaltextrun"/>
          <w:rFonts w:asciiTheme="minorHAnsi" w:hAnsiTheme="minorHAnsi" w:cstheme="minorHAnsi"/>
          <w:lang w:val="en-US"/>
          <w:rPrChange w:id="30" w:author="CASADO RODRIGUEZ Jesus (JRC-ISPRA)" w:date="2023-01-03T08:51:00Z">
            <w:rPr>
              <w:rStyle w:val="normaltextrun"/>
              <w:rFonts w:asciiTheme="minorHAnsi" w:hAnsiTheme="minorHAnsi" w:cstheme="minorHAnsi"/>
            </w:rPr>
          </w:rPrChange>
        </w:rPr>
        <w:t xml:space="preserve"> v4.0 OS-LISFLOOD high-resolution implementation, (ii) of the model calibration incorporating almost 2000 gauging stations and a pragmatic regionalization approach, and (iii) of the </w:t>
      </w:r>
      <w:r w:rsidR="00153D02" w:rsidRPr="003040FE">
        <w:rPr>
          <w:rStyle w:val="normaltextrun"/>
          <w:rFonts w:asciiTheme="minorHAnsi" w:hAnsiTheme="minorHAnsi" w:cstheme="minorHAnsi"/>
          <w:lang w:val="en-US"/>
          <w:rPrChange w:id="31" w:author="CASADO RODRIGUEZ Jesus (JRC-ISPRA)" w:date="2023-01-03T08:51:00Z">
            <w:rPr>
              <w:rStyle w:val="normaltextrun"/>
              <w:rFonts w:asciiTheme="minorHAnsi" w:hAnsiTheme="minorHAnsi" w:cstheme="minorHAnsi"/>
            </w:rPr>
          </w:rPrChange>
        </w:rPr>
        <w:t>technological solutions adopted to limit the computational time of global high-resolution simulations.</w:t>
      </w:r>
    </w:p>
    <w:p w14:paraId="526F5A2A" w14:textId="77777777" w:rsidR="00153D02" w:rsidRDefault="00153D02" w:rsidP="00ED3E76">
      <w:pPr>
        <w:rPr>
          <w:rFonts w:asciiTheme="minorHAnsi" w:hAnsiTheme="minorHAnsi" w:cstheme="minorHAnsi"/>
          <w:lang w:val="en-GB"/>
        </w:rPr>
      </w:pPr>
    </w:p>
    <w:p w14:paraId="1DC03479" w14:textId="67DA15BE" w:rsidR="00ED3E76" w:rsidRDefault="00B64205" w:rsidP="00ED3E76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OS</w:t>
      </w:r>
      <w:r w:rsidR="00F8244B">
        <w:rPr>
          <w:rFonts w:asciiTheme="minorHAnsi" w:hAnsiTheme="minorHAnsi" w:cstheme="minorHAnsi"/>
          <w:lang w:val="en-GB"/>
        </w:rPr>
        <w:t>-</w:t>
      </w:r>
      <w:r>
        <w:rPr>
          <w:rFonts w:asciiTheme="minorHAnsi" w:hAnsiTheme="minorHAnsi" w:cstheme="minorHAnsi"/>
          <w:lang w:val="en-GB"/>
        </w:rPr>
        <w:t xml:space="preserve">LISFLOOD, </w:t>
      </w:r>
      <w:r w:rsidR="00153D02">
        <w:rPr>
          <w:rFonts w:asciiTheme="minorHAnsi" w:hAnsiTheme="minorHAnsi" w:cstheme="minorHAnsi"/>
          <w:lang w:val="en-GB"/>
        </w:rPr>
        <w:t>the high-resolution implementation maps</w:t>
      </w:r>
      <w:r>
        <w:rPr>
          <w:rFonts w:asciiTheme="minorHAnsi" w:hAnsiTheme="minorHAnsi" w:cstheme="minorHAnsi"/>
          <w:lang w:val="en-GB"/>
        </w:rPr>
        <w:t>, and GloFAS v4.0</w:t>
      </w:r>
      <w:r w:rsidR="00153D02">
        <w:rPr>
          <w:rFonts w:asciiTheme="minorHAnsi" w:hAnsiTheme="minorHAnsi" w:cstheme="minorHAnsi"/>
          <w:lang w:val="en-GB"/>
        </w:rPr>
        <w:t xml:space="preserve"> are </w:t>
      </w:r>
      <w:r w:rsidR="00F8244B">
        <w:rPr>
          <w:rFonts w:asciiTheme="minorHAnsi" w:hAnsiTheme="minorHAnsi" w:cstheme="minorHAnsi"/>
          <w:lang w:val="en-GB"/>
        </w:rPr>
        <w:t xml:space="preserve">publicly </w:t>
      </w:r>
      <w:r w:rsidR="00153D02">
        <w:rPr>
          <w:rFonts w:asciiTheme="minorHAnsi" w:hAnsiTheme="minorHAnsi" w:cstheme="minorHAnsi"/>
          <w:lang w:val="en-GB"/>
        </w:rPr>
        <w:t xml:space="preserve">available and they disclose opportunities for further analysis of the terrestrial water cycle fluxes and storages, </w:t>
      </w:r>
      <w:r>
        <w:rPr>
          <w:rFonts w:asciiTheme="minorHAnsi" w:hAnsiTheme="minorHAnsi" w:cstheme="minorHAnsi"/>
          <w:lang w:val="en-GB"/>
        </w:rPr>
        <w:t xml:space="preserve">and of </w:t>
      </w:r>
      <w:r w:rsidR="00153D02">
        <w:rPr>
          <w:rFonts w:asciiTheme="minorHAnsi" w:hAnsiTheme="minorHAnsi" w:cstheme="minorHAnsi"/>
          <w:lang w:val="en-GB"/>
        </w:rPr>
        <w:t xml:space="preserve">the current and future state of global water resources. </w:t>
      </w:r>
    </w:p>
    <w:p w14:paraId="04623CC0" w14:textId="47C14EBE" w:rsidR="00153D02" w:rsidRDefault="00153D02" w:rsidP="00ED3E76">
      <w:pPr>
        <w:rPr>
          <w:rFonts w:asciiTheme="minorHAnsi" w:hAnsiTheme="minorHAnsi" w:cstheme="minorHAnsi"/>
          <w:lang w:val="en-GB"/>
        </w:rPr>
      </w:pPr>
    </w:p>
    <w:sectPr w:rsidR="00153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1" w:author="Stefania Grimaldi" w:date="2022-12-22T14:54:00Z" w:initials="SG">
    <w:p w14:paraId="5CFC11FF" w14:textId="69171B73" w:rsidR="001C03C1" w:rsidRPr="003040FE" w:rsidRDefault="001C03C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040FE">
        <w:rPr>
          <w:lang w:val="en-US"/>
        </w:rPr>
        <w:t>Here I refer to the reanalysis + the other state variables that we will upload to the CDS + the state variables that were computed during the long run (these variables can be provided by Ervin)</w:t>
      </w:r>
    </w:p>
  </w:comment>
  <w:comment w:id="23" w:author="Stefania Grimaldi" w:date="2022-12-22T14:56:00Z" w:initials="SG">
    <w:p w14:paraId="3684F9F9" w14:textId="0A42F58A" w:rsidR="001C03C1" w:rsidRPr="003040FE" w:rsidRDefault="001C03C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040FE">
        <w:rPr>
          <w:lang w:val="en-US"/>
        </w:rPr>
        <w:t xml:space="preserve">I think we should agree on the name: LISFLOOD-OS or OS LISFLOOD? (I will use the chosen name for the final version of the paper </w:t>
      </w:r>
      <w:r>
        <w:sym w:font="Wingdings" w:char="F04A"/>
      </w:r>
      <w:r w:rsidRPr="003040FE">
        <w:rPr>
          <w:lang w:val="en-US"/>
        </w:rPr>
        <w:t xml:space="preserve"> )</w:t>
      </w:r>
    </w:p>
  </w:comment>
  <w:comment w:id="24" w:author="SALAMON Peter (JRC-ISPRA)" w:date="2022-12-22T15:55:00Z" w:initials="SP(">
    <w:p w14:paraId="63B90211" w14:textId="6833A242" w:rsidR="00870801" w:rsidRPr="003040FE" w:rsidRDefault="0087080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040FE">
        <w:rPr>
          <w:lang w:val="en-US"/>
        </w:rPr>
        <w:t>Hmmm, I always use OS LISFLOOD</w:t>
      </w:r>
      <w:proofErr w:type="gramStart"/>
      <w:r w:rsidRPr="003040FE">
        <w:rPr>
          <w:lang w:val="en-US"/>
        </w:rPr>
        <w:t>…..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FC11FF" w15:done="0"/>
  <w15:commentEx w15:paraId="3684F9F9" w15:done="0"/>
  <w15:commentEx w15:paraId="63B90211" w15:paraIdParent="3684F9F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FC11FF" w16cid:durableId="275E6AEC"/>
  <w16cid:commentId w16cid:paraId="3684F9F9" w16cid:durableId="275E6AED"/>
  <w16cid:commentId w16cid:paraId="63B90211" w16cid:durableId="275E6A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SADO RODRIGUEZ Jesus (JRC-ISPRA)">
    <w15:presenceInfo w15:providerId="AD" w15:userId="S-1-5-21-147511530-2881561464-109331237-55937"/>
  </w15:person>
  <w15:person w15:author="Stefania Grimaldi">
    <w15:presenceInfo w15:providerId="AD" w15:userId="S-1-5-21-147511530-2881561464-109331237-54827"/>
  </w15:person>
  <w15:person w15:author="SALAMON Peter (JRC-ISPRA)">
    <w15:presenceInfo w15:providerId="AD" w15:userId="S-1-5-21-1606980848-2025429265-839522115-3538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60A"/>
    <w:rsid w:val="00002267"/>
    <w:rsid w:val="00016DCB"/>
    <w:rsid w:val="0007360A"/>
    <w:rsid w:val="000E2426"/>
    <w:rsid w:val="0010158A"/>
    <w:rsid w:val="001536BD"/>
    <w:rsid w:val="00153D02"/>
    <w:rsid w:val="001A478A"/>
    <w:rsid w:val="001C03C1"/>
    <w:rsid w:val="002572DA"/>
    <w:rsid w:val="003040FE"/>
    <w:rsid w:val="003E7D42"/>
    <w:rsid w:val="005252CD"/>
    <w:rsid w:val="005B1B31"/>
    <w:rsid w:val="005B7425"/>
    <w:rsid w:val="005C6EC3"/>
    <w:rsid w:val="005D40D9"/>
    <w:rsid w:val="006E7B1E"/>
    <w:rsid w:val="00704C50"/>
    <w:rsid w:val="00721B64"/>
    <w:rsid w:val="00727409"/>
    <w:rsid w:val="008222EC"/>
    <w:rsid w:val="00870801"/>
    <w:rsid w:val="0087642A"/>
    <w:rsid w:val="00942BF8"/>
    <w:rsid w:val="00953808"/>
    <w:rsid w:val="00A80580"/>
    <w:rsid w:val="00AB40ED"/>
    <w:rsid w:val="00B15BCD"/>
    <w:rsid w:val="00B64205"/>
    <w:rsid w:val="00B71B4D"/>
    <w:rsid w:val="00B72D27"/>
    <w:rsid w:val="00BF26F9"/>
    <w:rsid w:val="00C07B51"/>
    <w:rsid w:val="00C27E8C"/>
    <w:rsid w:val="00C72075"/>
    <w:rsid w:val="00EC0DA7"/>
    <w:rsid w:val="00ED3E76"/>
    <w:rsid w:val="00ED3F0C"/>
    <w:rsid w:val="00F8244B"/>
    <w:rsid w:val="00FA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1665"/>
  <w15:chartTrackingRefBased/>
  <w15:docId w15:val="{5EDA1DC4-1D33-4514-B0E9-F9DBFE2D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360A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it-IT" w:eastAsia="zh-CN" w:bidi="hi-IN"/>
    </w:rPr>
  </w:style>
  <w:style w:type="paragraph" w:styleId="Heading1">
    <w:name w:val="heading 1"/>
    <w:basedOn w:val="Normal"/>
    <w:link w:val="Heading1Char"/>
    <w:uiPriority w:val="9"/>
    <w:qFormat/>
    <w:rsid w:val="00EC0DA7"/>
    <w:pPr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7360A"/>
    <w:rPr>
      <w:color w:val="000080"/>
      <w:u w:val="single"/>
    </w:rPr>
  </w:style>
  <w:style w:type="paragraph" w:customStyle="1" w:styleId="paragraph">
    <w:name w:val="paragraph"/>
    <w:basedOn w:val="Normal"/>
    <w:rsid w:val="002572D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normaltextrun">
    <w:name w:val="normaltextrun"/>
    <w:basedOn w:val="DefaultParagraphFont"/>
    <w:rsid w:val="002572DA"/>
  </w:style>
  <w:style w:type="character" w:customStyle="1" w:styleId="eop">
    <w:name w:val="eop"/>
    <w:basedOn w:val="DefaultParagraphFont"/>
    <w:rsid w:val="002572DA"/>
  </w:style>
  <w:style w:type="character" w:styleId="CommentReference">
    <w:name w:val="annotation reference"/>
    <w:basedOn w:val="DefaultParagraphFont"/>
    <w:uiPriority w:val="99"/>
    <w:semiHidden/>
    <w:unhideWhenUsed/>
    <w:rsid w:val="00A805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580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580"/>
    <w:rPr>
      <w:rFonts w:ascii="Liberation Serif" w:eastAsia="Noto Serif CJK SC" w:hAnsi="Liberation Serif" w:cs="Mangal"/>
      <w:kern w:val="2"/>
      <w:sz w:val="20"/>
      <w:szCs w:val="18"/>
      <w:lang w:val="it-IT"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5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580"/>
    <w:rPr>
      <w:rFonts w:ascii="Liberation Serif" w:eastAsia="Noto Serif CJK SC" w:hAnsi="Liberation Serif" w:cs="Mangal"/>
      <w:b/>
      <w:bCs/>
      <w:kern w:val="2"/>
      <w:sz w:val="20"/>
      <w:szCs w:val="18"/>
      <w:lang w:val="it-IT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580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580"/>
    <w:rPr>
      <w:rFonts w:ascii="Segoe UI" w:eastAsia="Noto Serif CJK SC" w:hAnsi="Segoe UI" w:cs="Mangal"/>
      <w:kern w:val="2"/>
      <w:sz w:val="18"/>
      <w:szCs w:val="16"/>
      <w:lang w:val="it-IT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704C5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0D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nk-coloured">
    <w:name w:val="link-coloured"/>
    <w:basedOn w:val="DefaultParagraphFont"/>
    <w:rsid w:val="00EC0DA7"/>
  </w:style>
  <w:style w:type="character" w:customStyle="1" w:styleId="d-none">
    <w:name w:val="d-none"/>
    <w:basedOn w:val="DefaultParagraphFont"/>
    <w:rsid w:val="00EC0DA7"/>
  </w:style>
  <w:style w:type="character" w:customStyle="1" w:styleId="comtosotagging">
    <w:name w:val="co_mto_sotagging"/>
    <w:basedOn w:val="DefaultParagraphFont"/>
    <w:rsid w:val="00EC0DA7"/>
  </w:style>
  <w:style w:type="paragraph" w:styleId="NormalWeb">
    <w:name w:val="Normal (Web)"/>
    <w:basedOn w:val="Normal"/>
    <w:uiPriority w:val="99"/>
    <w:semiHidden/>
    <w:unhideWhenUsed/>
    <w:rsid w:val="00EC0DA7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comtoprogramme-session-block-number-number">
    <w:name w:val="co_mto_programme-session-block-number-number"/>
    <w:basedOn w:val="DefaultParagraphFont"/>
    <w:rsid w:val="00EC0DA7"/>
  </w:style>
  <w:style w:type="paragraph" w:customStyle="1" w:styleId="d-inline">
    <w:name w:val="d-inline"/>
    <w:basedOn w:val="Normal"/>
    <w:rsid w:val="00EC0DA7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EC0DA7"/>
    <w:rPr>
      <w:b/>
      <w:bCs/>
    </w:rPr>
  </w:style>
  <w:style w:type="character" w:customStyle="1" w:styleId="share-link-container">
    <w:name w:val="share-link-container"/>
    <w:basedOn w:val="DefaultParagraphFont"/>
    <w:rsid w:val="00EC0DA7"/>
  </w:style>
  <w:style w:type="character" w:customStyle="1" w:styleId="coemphasizesearchterm">
    <w:name w:val="co_emphasize_searchterm"/>
    <w:basedOn w:val="DefaultParagraphFont"/>
    <w:rsid w:val="00EC0DA7"/>
  </w:style>
  <w:style w:type="character" w:customStyle="1" w:styleId="error">
    <w:name w:val="error"/>
    <w:basedOn w:val="DefaultParagraphFont"/>
    <w:rsid w:val="00525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45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8205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3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85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7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7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97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155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9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6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9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63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10B1AB3EE7FB41977BC1E216BA6147" ma:contentTypeVersion="13" ma:contentTypeDescription="Create a new document." ma:contentTypeScope="" ma:versionID="0824e22a66a48788d7e5463a729a3e48">
  <xsd:schema xmlns:xsd="http://www.w3.org/2001/XMLSchema" xmlns:xs="http://www.w3.org/2001/XMLSchema" xmlns:p="http://schemas.microsoft.com/office/2006/metadata/properties" xmlns:ns3="d2e3c90a-5f11-4787-ace5-3a0bcb2edcfa" xmlns:ns4="b1574990-7dca-46ed-ac87-7eb4962c31b1" targetNamespace="http://schemas.microsoft.com/office/2006/metadata/properties" ma:root="true" ma:fieldsID="2306a5fef6dc09cd0da86c5fddd2d680" ns3:_="" ns4:_="">
    <xsd:import namespace="d2e3c90a-5f11-4787-ace5-3a0bcb2edcfa"/>
    <xsd:import namespace="b1574990-7dca-46ed-ac87-7eb4962c31b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3c90a-5f11-4787-ace5-3a0bcb2edc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74990-7dca-46ed-ac87-7eb4962c31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6DB037-9EF4-4952-A7F0-DFF77A01F3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e3c90a-5f11-4787-ace5-3a0bcb2edcfa"/>
    <ds:schemaRef ds:uri="b1574990-7dca-46ed-ac87-7eb4962c31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26FB75-F90B-41DF-99B9-0BBC6CDB6E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736C85-8543-4BC7-8E89-362D7C812141}">
  <ds:schemaRefs>
    <ds:schemaRef ds:uri="http://purl.org/dc/elements/1.1/"/>
    <ds:schemaRef ds:uri="http://schemas.microsoft.com/office/2006/documentManagement/types"/>
    <ds:schemaRef ds:uri="b1574990-7dca-46ed-ac87-7eb4962c31b1"/>
    <ds:schemaRef ds:uri="http://schemas.microsoft.com/office/2006/metadata/properties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d2e3c90a-5f11-4787-ace5-3a0bcb2edcfa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Grimaldi</dc:creator>
  <cp:keywords/>
  <dc:description/>
  <cp:lastModifiedBy>CASADO RODRIGUEZ Jesus (JRC-ISPRA)</cp:lastModifiedBy>
  <cp:revision>2</cp:revision>
  <cp:lastPrinted>2022-06-29T13:45:00Z</cp:lastPrinted>
  <dcterms:created xsi:type="dcterms:W3CDTF">2023-01-03T08:20:00Z</dcterms:created>
  <dcterms:modified xsi:type="dcterms:W3CDTF">2023-01-03T08:20:00Z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0x0101009910B1AB3EE7FB41977BC1E216BA6147</vt:lpwstr>
  </property>
</Properties>
</file>